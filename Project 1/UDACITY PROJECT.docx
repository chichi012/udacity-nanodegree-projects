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0635D" w14:textId="1EA0A0DB" w:rsidR="009A7CD6" w:rsidRPr="006B0299" w:rsidRDefault="009A7CD6">
      <w:pPr>
        <w:rPr>
          <w:color w:val="000000" w:themeColor="text1"/>
        </w:rPr>
      </w:pPr>
    </w:p>
    <w:p w14:paraId="2552812B" w14:textId="2B1318DA" w:rsidR="009A7CD6" w:rsidRDefault="009A7CD6" w:rsidP="009A7CD6">
      <w:pPr>
        <w:jc w:val="center"/>
        <w:rPr>
          <w:sz w:val="28"/>
          <w:szCs w:val="28"/>
        </w:rPr>
      </w:pPr>
      <w:r w:rsidRPr="00382A36">
        <w:rPr>
          <w:color w:val="000000" w:themeColor="text1"/>
          <w:sz w:val="28"/>
          <w:szCs w:val="28"/>
        </w:rPr>
        <w:t>Analyzing</w:t>
      </w:r>
      <w:r w:rsidR="006B0299" w:rsidRPr="00382A36">
        <w:rPr>
          <w:color w:val="000000" w:themeColor="text1"/>
          <w:sz w:val="28"/>
          <w:szCs w:val="28"/>
        </w:rPr>
        <w:t xml:space="preserve"> Average</w:t>
      </w:r>
      <w:r w:rsidRPr="00382A36">
        <w:rPr>
          <w:color w:val="000000" w:themeColor="text1"/>
          <w:sz w:val="28"/>
          <w:szCs w:val="28"/>
        </w:rPr>
        <w:t xml:space="preserve"> Local Temperature in </w:t>
      </w:r>
      <w:r w:rsidR="007376E0" w:rsidRPr="00382A36">
        <w:rPr>
          <w:color w:val="000000" w:themeColor="text1"/>
          <w:sz w:val="28"/>
          <w:szCs w:val="28"/>
        </w:rPr>
        <w:t>Lagos, Nigeria</w:t>
      </w:r>
      <w:r w:rsidRPr="00382A36">
        <w:rPr>
          <w:sz w:val="28"/>
          <w:szCs w:val="28"/>
        </w:rPr>
        <w:t xml:space="preserve"> and </w:t>
      </w:r>
      <w:r w:rsidR="006B0299" w:rsidRPr="00382A36">
        <w:rPr>
          <w:sz w:val="28"/>
          <w:szCs w:val="28"/>
        </w:rPr>
        <w:t xml:space="preserve">Average </w:t>
      </w:r>
      <w:r w:rsidRPr="00382A36">
        <w:rPr>
          <w:sz w:val="28"/>
          <w:szCs w:val="28"/>
        </w:rPr>
        <w:t>Global Temperature</w:t>
      </w:r>
    </w:p>
    <w:p w14:paraId="16AD23C9" w14:textId="1B363EB2" w:rsidR="004777C5" w:rsidRPr="00382A36" w:rsidRDefault="004777C5" w:rsidP="009A7CD6">
      <w:pPr>
        <w:jc w:val="center"/>
        <w:rPr>
          <w:color w:val="000000" w:themeColor="text1"/>
          <w:sz w:val="28"/>
          <w:szCs w:val="28"/>
        </w:rPr>
      </w:pPr>
      <w:r w:rsidRPr="00382A36">
        <w:rPr>
          <w:color w:val="000000" w:themeColor="text1"/>
          <w:sz w:val="28"/>
          <w:szCs w:val="28"/>
        </w:rPr>
        <w:t xml:space="preserve">By </w:t>
      </w:r>
    </w:p>
    <w:p w14:paraId="0B0FFEDF" w14:textId="44BC4E8B" w:rsidR="004777C5" w:rsidRPr="00382A36" w:rsidRDefault="004777C5" w:rsidP="009A7CD6">
      <w:pPr>
        <w:jc w:val="center"/>
        <w:rPr>
          <w:color w:val="000000" w:themeColor="text1"/>
          <w:sz w:val="28"/>
          <w:szCs w:val="28"/>
        </w:rPr>
      </w:pPr>
      <w:r w:rsidRPr="00382A36">
        <w:rPr>
          <w:color w:val="000000" w:themeColor="text1"/>
          <w:sz w:val="28"/>
          <w:szCs w:val="28"/>
        </w:rPr>
        <w:t>Afamefuna Chidinma</w:t>
      </w:r>
    </w:p>
    <w:p w14:paraId="424D1F4D" w14:textId="77777777" w:rsidR="009A7CD6" w:rsidRPr="00382A36" w:rsidRDefault="009A7CD6" w:rsidP="009A7CD6">
      <w:pPr>
        <w:rPr>
          <w:color w:val="000000" w:themeColor="text1"/>
          <w:sz w:val="28"/>
          <w:szCs w:val="28"/>
        </w:rPr>
      </w:pPr>
    </w:p>
    <w:p w14:paraId="308F1238" w14:textId="77777777" w:rsidR="009A7CD6" w:rsidRPr="006B0299" w:rsidRDefault="009A7CD6" w:rsidP="009A7CD6"/>
    <w:p w14:paraId="466812B7" w14:textId="5BBC8D79" w:rsidR="009A7CD6" w:rsidRPr="00471A4E" w:rsidRDefault="009A7CD6" w:rsidP="009A7CD6">
      <w:pPr>
        <w:jc w:val="center"/>
        <w:rPr>
          <w:b/>
          <w:bCs/>
          <w:color w:val="000000" w:themeColor="text1"/>
          <w:sz w:val="28"/>
          <w:szCs w:val="28"/>
        </w:rPr>
      </w:pPr>
      <w:r w:rsidRPr="00471A4E">
        <w:rPr>
          <w:b/>
          <w:bCs/>
          <w:color w:val="000000" w:themeColor="text1"/>
          <w:sz w:val="28"/>
          <w:szCs w:val="28"/>
        </w:rPr>
        <w:t>Introduction</w:t>
      </w:r>
    </w:p>
    <w:p w14:paraId="6B8C4CFF" w14:textId="77777777" w:rsidR="006B0299" w:rsidRPr="006B0299" w:rsidRDefault="006B0299" w:rsidP="009A7CD6">
      <w:pPr>
        <w:jc w:val="center"/>
        <w:rPr>
          <w:color w:val="000000" w:themeColor="text1"/>
        </w:rPr>
      </w:pPr>
    </w:p>
    <w:p w14:paraId="4D0AFFDB" w14:textId="77777777" w:rsidR="005B2D22" w:rsidRPr="00471A4E" w:rsidRDefault="006B0299" w:rsidP="005B2D22">
      <w:pPr>
        <w:spacing w:line="360" w:lineRule="auto"/>
        <w:jc w:val="both"/>
        <w:rPr>
          <w:color w:val="000000" w:themeColor="text1"/>
          <w:shd w:val="clear" w:color="auto" w:fill="FFFFFF"/>
        </w:rPr>
      </w:pPr>
      <w:r w:rsidRPr="00471A4E">
        <w:rPr>
          <w:color w:val="000000" w:themeColor="text1"/>
        </w:rPr>
        <w:t xml:space="preserve">Nigeria is a country located in West Africa, with GPS coordinates of </w:t>
      </w:r>
      <w:r w:rsidRPr="00471A4E">
        <w:rPr>
          <w:color w:val="000000" w:themeColor="text1"/>
          <w:shd w:val="clear" w:color="auto" w:fill="FFFFFF"/>
        </w:rPr>
        <w:t xml:space="preserve">9.0820° N, 8.6753° E. </w:t>
      </w:r>
    </w:p>
    <w:p w14:paraId="17C2BC19" w14:textId="4D262FF7" w:rsidR="005B2D22" w:rsidRPr="005834FD" w:rsidRDefault="006B0299" w:rsidP="005B2D22">
      <w:pPr>
        <w:spacing w:line="360" w:lineRule="auto"/>
        <w:jc w:val="both"/>
        <w:rPr>
          <w:color w:val="111111"/>
          <w:shd w:val="clear" w:color="auto" w:fill="FFFFFF"/>
        </w:rPr>
      </w:pPr>
      <w:r w:rsidRPr="00471A4E">
        <w:rPr>
          <w:color w:val="000000" w:themeColor="text1"/>
          <w:shd w:val="clear" w:color="auto" w:fill="FFFFFF"/>
        </w:rPr>
        <w:t>Lagos, a bustling city in Nigeria has a latitude</w:t>
      </w:r>
      <w:r w:rsidRPr="00471A4E">
        <w:rPr>
          <w:b/>
          <w:bCs/>
          <w:color w:val="000000" w:themeColor="text1"/>
          <w:shd w:val="clear" w:color="auto" w:fill="FFFFFF"/>
        </w:rPr>
        <w:t xml:space="preserve"> 6.465422</w:t>
      </w:r>
      <w:r w:rsidR="005B2D22" w:rsidRPr="00471A4E">
        <w:rPr>
          <w:b/>
          <w:bCs/>
          <w:color w:val="000000" w:themeColor="text1"/>
          <w:shd w:val="clear" w:color="auto" w:fill="FFFFFF"/>
        </w:rPr>
        <w:t xml:space="preserve"> N</w:t>
      </w:r>
      <w:r w:rsidRPr="00471A4E">
        <w:rPr>
          <w:color w:val="000000" w:themeColor="text1"/>
          <w:shd w:val="clear" w:color="auto" w:fill="FFFFFF"/>
        </w:rPr>
        <w:t>, and longit</w:t>
      </w:r>
      <w:r w:rsidRPr="005834FD">
        <w:rPr>
          <w:color w:val="111111"/>
          <w:shd w:val="clear" w:color="auto" w:fill="FFFFFF"/>
        </w:rPr>
        <w:t>ude of </w:t>
      </w:r>
      <w:r w:rsidRPr="005834FD">
        <w:rPr>
          <w:b/>
          <w:bCs/>
          <w:color w:val="111111"/>
          <w:shd w:val="clear" w:color="auto" w:fill="FFFFFF"/>
        </w:rPr>
        <w:t>3.406448</w:t>
      </w:r>
      <w:r w:rsidR="005B2D22" w:rsidRPr="005834FD">
        <w:rPr>
          <w:b/>
          <w:bCs/>
          <w:color w:val="111111"/>
          <w:shd w:val="clear" w:color="auto" w:fill="FFFFFF"/>
        </w:rPr>
        <w:t xml:space="preserve"> E</w:t>
      </w:r>
      <w:r w:rsidRPr="005834FD">
        <w:rPr>
          <w:color w:val="111111"/>
          <w:shd w:val="clear" w:color="auto" w:fill="FFFFFF"/>
        </w:rPr>
        <w:t>.</w:t>
      </w:r>
      <w:r w:rsidR="003E00F3" w:rsidRPr="005834FD">
        <w:rPr>
          <w:color w:val="111111"/>
          <w:shd w:val="clear" w:color="auto" w:fill="FFFFFF"/>
        </w:rPr>
        <w:t xml:space="preserve"> </w:t>
      </w:r>
      <w:r w:rsidR="005B2D22" w:rsidRPr="005834FD">
        <w:rPr>
          <w:color w:val="111111"/>
          <w:shd w:val="clear" w:color="auto" w:fill="FFFFFF"/>
        </w:rPr>
        <w:t>Lagos is 445.18 mi (716.45 km) north of the equator, so it is located in the northern hemisphere.</w:t>
      </w:r>
    </w:p>
    <w:p w14:paraId="4BC6B2B0" w14:textId="37EF3891" w:rsidR="005B2D22" w:rsidRPr="005B2D22" w:rsidRDefault="006B0299" w:rsidP="005B2D22">
      <w:pPr>
        <w:spacing w:line="360" w:lineRule="auto"/>
        <w:jc w:val="both"/>
        <w:rPr>
          <w:color w:val="222222"/>
          <w:shd w:val="clear" w:color="auto" w:fill="FFFFFF"/>
        </w:rPr>
      </w:pPr>
      <w:r w:rsidRPr="005834FD">
        <w:rPr>
          <w:color w:val="222222"/>
          <w:shd w:val="clear" w:color="auto" w:fill="FFFFFF"/>
        </w:rPr>
        <w:t>Regions around the equator tend to have a tropical climate and are fairly hot regions. In t</w:t>
      </w:r>
      <w:r w:rsidR="005B2D22" w:rsidRPr="005834FD">
        <w:rPr>
          <w:color w:val="222222"/>
          <w:shd w:val="clear" w:color="auto" w:fill="FFFFFF"/>
        </w:rPr>
        <w:t xml:space="preserve">his type of </w:t>
      </w:r>
      <w:r w:rsidRPr="005834FD">
        <w:rPr>
          <w:color w:val="222222"/>
          <w:shd w:val="clear" w:color="auto" w:fill="FFFFFF"/>
        </w:rPr>
        <w:t>climates, the temperature remains relatively constant throughout the year</w:t>
      </w:r>
      <w:r w:rsidR="005B2D22" w:rsidRPr="005834FD">
        <w:rPr>
          <w:color w:val="222222"/>
          <w:shd w:val="clear" w:color="auto" w:fill="FFFFFF"/>
        </w:rPr>
        <w:t xml:space="preserve"> and s</w:t>
      </w:r>
      <w:r w:rsidRPr="005834FD">
        <w:rPr>
          <w:color w:val="222222"/>
          <w:shd w:val="clear" w:color="auto" w:fill="FFFFFF"/>
        </w:rPr>
        <w:t>unlight is intense.</w:t>
      </w:r>
      <w:r w:rsidR="005B2D22" w:rsidRPr="005834FD">
        <w:rPr>
          <w:color w:val="333333"/>
        </w:rPr>
        <w:t xml:space="preserve"> Due to its proximity to the equator, it </w:t>
      </w:r>
      <w:r w:rsidR="005B2D22" w:rsidRPr="005834FD">
        <w:rPr>
          <w:color w:val="222222"/>
          <w:shd w:val="clear" w:color="auto" w:fill="FFFFFF"/>
        </w:rPr>
        <w:t xml:space="preserve">receives about 12 hours of direct sunlight daily for every month of the year even during the rainy season. Also, the temperature range </w:t>
      </w:r>
      <w:r w:rsidR="005B2D22" w:rsidRPr="005B2D22">
        <w:rPr>
          <w:color w:val="222222"/>
          <w:shd w:val="clear" w:color="auto" w:fill="FFFFFF"/>
        </w:rPr>
        <w:t>in Lagos is between 21 to 36°C depending on the time of the year.</w:t>
      </w:r>
    </w:p>
    <w:p w14:paraId="0634A1F5" w14:textId="6F59E039" w:rsidR="006B0299" w:rsidRDefault="006B0299" w:rsidP="006B0299">
      <w:pPr>
        <w:spacing w:line="360" w:lineRule="auto"/>
        <w:jc w:val="both"/>
      </w:pPr>
    </w:p>
    <w:p w14:paraId="65FBEAD5" w14:textId="17B056BE" w:rsidR="005C11E2" w:rsidRPr="00471A4E" w:rsidRDefault="005C11E2" w:rsidP="005C11E2">
      <w:pPr>
        <w:spacing w:line="360" w:lineRule="auto"/>
        <w:jc w:val="center"/>
        <w:rPr>
          <w:b/>
          <w:bCs/>
          <w:sz w:val="28"/>
          <w:szCs w:val="28"/>
        </w:rPr>
      </w:pPr>
      <w:r w:rsidRPr="00471A4E">
        <w:rPr>
          <w:b/>
          <w:bCs/>
          <w:sz w:val="28"/>
          <w:szCs w:val="28"/>
        </w:rPr>
        <w:t>Procedure (Steps Taken)</w:t>
      </w:r>
    </w:p>
    <w:p w14:paraId="62FC6C4C" w14:textId="26FAA010" w:rsidR="005C11E2" w:rsidRPr="00471A4E" w:rsidRDefault="005C11E2" w:rsidP="005C11E2">
      <w:pPr>
        <w:spacing w:line="360" w:lineRule="auto"/>
        <w:rPr>
          <w:u w:val="single"/>
        </w:rPr>
      </w:pPr>
      <w:r w:rsidRPr="00471A4E">
        <w:rPr>
          <w:u w:val="single"/>
        </w:rPr>
        <w:t>Step 1</w:t>
      </w:r>
    </w:p>
    <w:p w14:paraId="7472FFEA" w14:textId="1470589C" w:rsidR="005834FD" w:rsidRDefault="005C11E2" w:rsidP="005C11E2">
      <w:pPr>
        <w:spacing w:line="360" w:lineRule="auto"/>
      </w:pPr>
      <w:r>
        <w:t>Using a SQL query, the data for the average temperature in Lagos and global temperatures were extracted from the database</w:t>
      </w:r>
      <w:r w:rsidR="005834FD">
        <w:t xml:space="preserve">, </w:t>
      </w:r>
      <w:r>
        <w:t xml:space="preserve">exported </w:t>
      </w:r>
      <w:r w:rsidR="005834FD">
        <w:t xml:space="preserve">as a CSV file, and opened on </w:t>
      </w:r>
      <w:r>
        <w:t>an excel sheet.</w:t>
      </w:r>
      <w:r w:rsidR="00506E18">
        <w:t xml:space="preserve"> The SQL query is written below:</w:t>
      </w:r>
    </w:p>
    <w:p w14:paraId="3504210E" w14:textId="77777777" w:rsidR="00506E18" w:rsidRDefault="00506E18" w:rsidP="005C11E2">
      <w:pPr>
        <w:spacing w:line="360" w:lineRule="auto"/>
      </w:pPr>
    </w:p>
    <w:p w14:paraId="165D520A" w14:textId="77777777" w:rsidR="00506E18" w:rsidRPr="00471A4E" w:rsidRDefault="00506E18" w:rsidP="00506E18">
      <w:pPr>
        <w:spacing w:line="360" w:lineRule="auto"/>
      </w:pPr>
      <w:r w:rsidRPr="00471A4E">
        <w:t xml:space="preserve">SELECT </w:t>
      </w:r>
      <w:proofErr w:type="gramStart"/>
      <w:r w:rsidRPr="00471A4E">
        <w:t>cd.city</w:t>
      </w:r>
      <w:proofErr w:type="gramEnd"/>
      <w:r w:rsidRPr="00471A4E">
        <w:t>,cd.year, cd.avg_temp,gd.avg_temp Global_temp, gd.year</w:t>
      </w:r>
    </w:p>
    <w:p w14:paraId="1520FE03" w14:textId="7A74DB64" w:rsidR="00506E18" w:rsidRPr="00471A4E" w:rsidRDefault="00506E18" w:rsidP="00506E18">
      <w:pPr>
        <w:spacing w:line="360" w:lineRule="auto"/>
      </w:pPr>
      <w:r w:rsidRPr="00471A4E">
        <w:t>FROM city_data cd</w:t>
      </w:r>
    </w:p>
    <w:p w14:paraId="2DBD6B4B" w14:textId="77777777" w:rsidR="00506E18" w:rsidRPr="00471A4E" w:rsidRDefault="00506E18" w:rsidP="00506E18">
      <w:pPr>
        <w:spacing w:line="360" w:lineRule="auto"/>
      </w:pPr>
      <w:r w:rsidRPr="00471A4E">
        <w:t>JOIN city_list cl</w:t>
      </w:r>
    </w:p>
    <w:p w14:paraId="56C9EA8C" w14:textId="77777777" w:rsidR="00506E18" w:rsidRPr="00471A4E" w:rsidRDefault="00506E18" w:rsidP="00506E18">
      <w:pPr>
        <w:spacing w:line="360" w:lineRule="auto"/>
      </w:pPr>
      <w:r w:rsidRPr="00471A4E">
        <w:t xml:space="preserve">ON </w:t>
      </w:r>
      <w:proofErr w:type="gramStart"/>
      <w:r w:rsidRPr="00471A4E">
        <w:t>cd.city</w:t>
      </w:r>
      <w:proofErr w:type="gramEnd"/>
      <w:r w:rsidRPr="00471A4E">
        <w:t xml:space="preserve"> = cl.city</w:t>
      </w:r>
    </w:p>
    <w:p w14:paraId="1B37CF95" w14:textId="77777777" w:rsidR="00506E18" w:rsidRPr="00471A4E" w:rsidRDefault="00506E18" w:rsidP="00506E18">
      <w:pPr>
        <w:spacing w:line="360" w:lineRule="auto"/>
      </w:pPr>
      <w:r w:rsidRPr="00471A4E">
        <w:t xml:space="preserve">JOIN </w:t>
      </w:r>
      <w:proofErr w:type="spellStart"/>
      <w:r w:rsidRPr="00471A4E">
        <w:t>global_data</w:t>
      </w:r>
      <w:proofErr w:type="spellEnd"/>
      <w:r w:rsidRPr="00471A4E">
        <w:t xml:space="preserve"> </w:t>
      </w:r>
      <w:proofErr w:type="spellStart"/>
      <w:r w:rsidRPr="00471A4E">
        <w:t>gd</w:t>
      </w:r>
      <w:proofErr w:type="spellEnd"/>
    </w:p>
    <w:p w14:paraId="47234EFC" w14:textId="77777777" w:rsidR="00506E18" w:rsidRPr="00471A4E" w:rsidRDefault="00506E18" w:rsidP="00506E18">
      <w:pPr>
        <w:spacing w:line="360" w:lineRule="auto"/>
      </w:pPr>
      <w:r w:rsidRPr="00471A4E">
        <w:t xml:space="preserve">ON </w:t>
      </w:r>
      <w:proofErr w:type="gramStart"/>
      <w:r w:rsidRPr="00471A4E">
        <w:t>cd.year</w:t>
      </w:r>
      <w:proofErr w:type="gramEnd"/>
      <w:r w:rsidRPr="00471A4E">
        <w:t xml:space="preserve"> = gd.year</w:t>
      </w:r>
    </w:p>
    <w:p w14:paraId="3099FACE" w14:textId="77777777" w:rsidR="00506E18" w:rsidRPr="00471A4E" w:rsidRDefault="00506E18" w:rsidP="00506E18">
      <w:pPr>
        <w:spacing w:line="360" w:lineRule="auto"/>
      </w:pPr>
      <w:r w:rsidRPr="00471A4E">
        <w:t xml:space="preserve">WHERE </w:t>
      </w:r>
      <w:proofErr w:type="gramStart"/>
      <w:r w:rsidRPr="00471A4E">
        <w:t>cl.city</w:t>
      </w:r>
      <w:proofErr w:type="gramEnd"/>
      <w:r w:rsidRPr="00471A4E">
        <w:t xml:space="preserve"> = 'Lagos'</w:t>
      </w:r>
    </w:p>
    <w:p w14:paraId="1E3781D6" w14:textId="77777777" w:rsidR="00506E18" w:rsidRPr="00471A4E" w:rsidRDefault="00506E18" w:rsidP="00506E18">
      <w:pPr>
        <w:spacing w:line="360" w:lineRule="auto"/>
      </w:pPr>
      <w:r w:rsidRPr="00471A4E">
        <w:t xml:space="preserve">GROUP BY </w:t>
      </w:r>
      <w:proofErr w:type="gramStart"/>
      <w:r w:rsidRPr="00471A4E">
        <w:t>cl.city</w:t>
      </w:r>
      <w:proofErr w:type="gramEnd"/>
      <w:r w:rsidRPr="00471A4E">
        <w:t>,cd.city,cd.year,cd.avg_temp,gd.avg_temp,gd.year</w:t>
      </w:r>
    </w:p>
    <w:p w14:paraId="3A50E707" w14:textId="3EE4E831" w:rsidR="00506E18" w:rsidRPr="005D0D8E" w:rsidRDefault="00506E18" w:rsidP="005C11E2">
      <w:pPr>
        <w:spacing w:line="360" w:lineRule="auto"/>
        <w:rPr>
          <w:ins w:id="0" w:author="Microsoft Office User" w:date="2020-03-28T23:14:00Z"/>
        </w:rPr>
      </w:pPr>
      <w:r w:rsidRPr="00471A4E">
        <w:t xml:space="preserve">ORDER BY </w:t>
      </w:r>
      <w:proofErr w:type="gramStart"/>
      <w:r w:rsidRPr="00471A4E">
        <w:t>cd.year</w:t>
      </w:r>
      <w:proofErr w:type="gramEnd"/>
    </w:p>
    <w:p w14:paraId="320BDF79" w14:textId="6A903BBE" w:rsidR="005834FD" w:rsidRPr="00471A4E" w:rsidRDefault="005834FD" w:rsidP="005C11E2">
      <w:pPr>
        <w:spacing w:line="360" w:lineRule="auto"/>
        <w:rPr>
          <w:u w:val="single"/>
        </w:rPr>
      </w:pPr>
      <w:r w:rsidRPr="00471A4E">
        <w:rPr>
          <w:u w:val="single"/>
        </w:rPr>
        <w:lastRenderedPageBreak/>
        <w:t>Step 2</w:t>
      </w:r>
    </w:p>
    <w:p w14:paraId="7828D56B" w14:textId="5AE897C7" w:rsidR="005834FD" w:rsidRDefault="005834FD" w:rsidP="005C11E2">
      <w:pPr>
        <w:spacing w:line="360" w:lineRule="auto"/>
      </w:pPr>
      <w:r>
        <w:t>From the downloaded data,</w:t>
      </w:r>
      <w:r w:rsidR="002C53A8">
        <w:t xml:space="preserve"> missing temperature values were observed for Lagos average temperature between years 1852 - 1855 and 1863 - 1872. All the missing values were replaced with the calculated mode of 26.66</w:t>
      </w:r>
      <w:r w:rsidR="002C53A8">
        <w:sym w:font="Symbol" w:char="F0B0"/>
      </w:r>
      <w:r w:rsidR="002C53A8">
        <w:t>C. This is as opposed to using the mean of (24.3</w:t>
      </w:r>
      <w:r w:rsidR="002C53A8">
        <w:sym w:font="Symbol" w:char="F0B0"/>
      </w:r>
      <w:r w:rsidR="002C53A8">
        <w:t>C), which was lower than the individual average temperatures.</w:t>
      </w:r>
    </w:p>
    <w:p w14:paraId="3D037177" w14:textId="77777777" w:rsidR="005834FD" w:rsidRDefault="005834FD" w:rsidP="005C11E2">
      <w:pPr>
        <w:spacing w:line="360" w:lineRule="auto"/>
      </w:pPr>
    </w:p>
    <w:p w14:paraId="2A792123" w14:textId="66CF9C75" w:rsidR="005834FD" w:rsidRPr="00471A4E" w:rsidRDefault="005834FD" w:rsidP="005C11E2">
      <w:pPr>
        <w:spacing w:line="360" w:lineRule="auto"/>
        <w:rPr>
          <w:u w:val="single"/>
        </w:rPr>
      </w:pPr>
      <w:r w:rsidRPr="00471A4E">
        <w:rPr>
          <w:u w:val="single"/>
        </w:rPr>
        <w:t>Step 3</w:t>
      </w:r>
    </w:p>
    <w:p w14:paraId="20311FA7" w14:textId="2405E41F" w:rsidR="005834FD" w:rsidRDefault="005834FD" w:rsidP="005C11E2">
      <w:pPr>
        <w:spacing w:line="360" w:lineRule="auto"/>
      </w:pPr>
      <w:r>
        <w:t xml:space="preserve">A line chart was plotted with a temperature moving average of 10 years. This was chosen so as to smoothen the curve, making the </w:t>
      </w:r>
      <w:r w:rsidR="00506E18">
        <w:t>long-term</w:t>
      </w:r>
      <w:r>
        <w:t xml:space="preserve"> trends observable and filtering out the outliers (fluctuations) in the data.</w:t>
      </w:r>
    </w:p>
    <w:p w14:paraId="4D60038C" w14:textId="7D90E0C8" w:rsidR="005834FD" w:rsidRDefault="005834FD" w:rsidP="005C11E2">
      <w:pPr>
        <w:spacing w:line="360" w:lineRule="auto"/>
      </w:pPr>
      <w:r>
        <w:t>The line chart is shown below:</w:t>
      </w:r>
    </w:p>
    <w:p w14:paraId="60612EB4" w14:textId="0B499C91" w:rsidR="00534FAC" w:rsidRDefault="00534FAC" w:rsidP="005C11E2">
      <w:pPr>
        <w:spacing w:line="360" w:lineRule="auto"/>
        <w:rPr>
          <w:ins w:id="1" w:author="Microsoft Office User" w:date="2020-03-29T14:16:00Z"/>
        </w:rPr>
      </w:pPr>
    </w:p>
    <w:p w14:paraId="2E9DEA68" w14:textId="77777777" w:rsidR="00534FAC" w:rsidDel="00534FAC" w:rsidRDefault="00534FAC" w:rsidP="005C11E2">
      <w:pPr>
        <w:spacing w:line="360" w:lineRule="auto"/>
        <w:rPr>
          <w:del w:id="2" w:author="Microsoft Office User" w:date="2020-03-29T14:17:00Z"/>
        </w:rPr>
      </w:pPr>
    </w:p>
    <w:p w14:paraId="14BE10D9" w14:textId="77777777" w:rsidR="005D0D8E" w:rsidRDefault="005D0D8E" w:rsidP="005C11E2">
      <w:pPr>
        <w:spacing w:line="360" w:lineRule="auto"/>
        <w:rPr>
          <w:ins w:id="3" w:author="Microsoft Office User" w:date="2020-03-29T13:38:00Z"/>
        </w:rPr>
      </w:pPr>
    </w:p>
    <w:p w14:paraId="48CF74F7" w14:textId="110D3D26" w:rsidR="005D0D8E" w:rsidRDefault="005D0D8E" w:rsidP="005C11E2">
      <w:pPr>
        <w:spacing w:line="360" w:lineRule="auto"/>
        <w:rPr>
          <w:ins w:id="4" w:author="Microsoft Office User" w:date="2020-03-29T13:43:00Z"/>
        </w:rPr>
      </w:pPr>
      <w:ins w:id="5" w:author="Microsoft Office User" w:date="2020-03-29T13:43:00Z">
        <w:r>
          <w:rPr>
            <w:noProof/>
          </w:rPr>
          <w:drawing>
            <wp:inline distT="0" distB="0" distL="0" distR="0" wp14:anchorId="70F28960" wp14:editId="58122797">
              <wp:extent cx="6523745" cy="4036510"/>
              <wp:effectExtent l="0" t="0" r="4445" b="254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Screen Shot 2020-03-29 at 1.42.44 PM.png"/>
                      <pic:cNvPicPr/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10030" cy="408989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2B96E08" w14:textId="5EBEF315" w:rsidR="005D0D8E" w:rsidRDefault="005D0D8E" w:rsidP="005C11E2">
      <w:pPr>
        <w:spacing w:line="360" w:lineRule="auto"/>
        <w:rPr>
          <w:ins w:id="6" w:author="Microsoft Office User" w:date="2020-03-29T13:43:00Z"/>
        </w:rPr>
      </w:pPr>
    </w:p>
    <w:p w14:paraId="31BAE53D" w14:textId="147A011E" w:rsidR="005D0D8E" w:rsidDel="00534FAC" w:rsidRDefault="00BD0F5A" w:rsidP="00471A4E">
      <w:pPr>
        <w:spacing w:line="360" w:lineRule="auto"/>
        <w:jc w:val="center"/>
        <w:rPr>
          <w:del w:id="7" w:author="Microsoft Office User" w:date="2020-03-29T14:17:00Z"/>
        </w:rPr>
      </w:pPr>
      <w:r>
        <w:t>Figure 1: Line Chart of Average Lagos Temperature and Global Temperature</w:t>
      </w:r>
    </w:p>
    <w:p w14:paraId="2B51850B" w14:textId="77777777" w:rsidR="00D935BA" w:rsidRDefault="00D935BA" w:rsidP="00534FAC">
      <w:pPr>
        <w:spacing w:line="360" w:lineRule="auto"/>
        <w:jc w:val="center"/>
        <w:rPr>
          <w:b/>
          <w:bCs/>
          <w:sz w:val="28"/>
          <w:szCs w:val="28"/>
        </w:rPr>
        <w:pPrChange w:id="8" w:author="Microsoft Office User" w:date="2020-03-29T14:17:00Z">
          <w:pPr>
            <w:spacing w:line="360" w:lineRule="auto"/>
          </w:pPr>
        </w:pPrChange>
      </w:pPr>
    </w:p>
    <w:p w14:paraId="38FB749F" w14:textId="586EBCE5" w:rsidR="005834FD" w:rsidRPr="00471A4E" w:rsidRDefault="005834FD" w:rsidP="005834FD">
      <w:pPr>
        <w:spacing w:line="360" w:lineRule="auto"/>
        <w:jc w:val="center"/>
        <w:rPr>
          <w:b/>
          <w:bCs/>
          <w:sz w:val="28"/>
          <w:szCs w:val="28"/>
        </w:rPr>
      </w:pPr>
      <w:r w:rsidRPr="00471A4E">
        <w:rPr>
          <w:b/>
          <w:bCs/>
          <w:sz w:val="28"/>
          <w:szCs w:val="28"/>
        </w:rPr>
        <w:lastRenderedPageBreak/>
        <w:t>Observation</w:t>
      </w:r>
    </w:p>
    <w:p w14:paraId="060076C4" w14:textId="77777777" w:rsidR="005834FD" w:rsidRDefault="005834FD" w:rsidP="005834FD">
      <w:pPr>
        <w:spacing w:line="360" w:lineRule="auto"/>
        <w:jc w:val="center"/>
        <w:rPr>
          <w:b/>
          <w:bCs/>
        </w:rPr>
      </w:pPr>
    </w:p>
    <w:p w14:paraId="3CEE9B71" w14:textId="4F79562D" w:rsidR="005834FD" w:rsidRDefault="005834FD" w:rsidP="005834FD">
      <w:pPr>
        <w:spacing w:line="360" w:lineRule="auto"/>
        <w:rPr>
          <w:b/>
          <w:bCs/>
        </w:rPr>
      </w:pPr>
      <w:r w:rsidRPr="005834FD">
        <w:rPr>
          <w:b/>
          <w:bCs/>
        </w:rPr>
        <w:t>Similarities</w:t>
      </w:r>
      <w:r>
        <w:rPr>
          <w:b/>
          <w:bCs/>
        </w:rPr>
        <w:t xml:space="preserve"> in World Average and Lagos Average Temperatures </w:t>
      </w:r>
    </w:p>
    <w:p w14:paraId="2CF7203B" w14:textId="008909D4" w:rsidR="005834FD" w:rsidRDefault="00317041" w:rsidP="002C53A8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</w:rPr>
      </w:pPr>
      <w:r w:rsidRPr="00471A4E">
        <w:rPr>
          <w:rFonts w:ascii="Times New Roman" w:eastAsia="Times New Roman" w:hAnsi="Times New Roman" w:cs="Times New Roman"/>
        </w:rPr>
        <w:t>Over time, there has been a noticeable increase in both temperatures.</w:t>
      </w:r>
      <w:r w:rsidR="00506E18">
        <w:rPr>
          <w:rFonts w:ascii="Times New Roman" w:eastAsia="Times New Roman" w:hAnsi="Times New Roman" w:cs="Times New Roman"/>
        </w:rPr>
        <w:t xml:space="preserve"> This is clearly shown on the line graph as both plots show </w:t>
      </w:r>
      <w:r w:rsidR="00506E18" w:rsidRPr="00471A4E">
        <w:rPr>
          <w:rFonts w:ascii="Times New Roman" w:eastAsia="Times New Roman" w:hAnsi="Times New Roman" w:cs="Times New Roman"/>
          <w:b/>
          <w:bCs/>
        </w:rPr>
        <w:t>gentle upslope</w:t>
      </w:r>
      <w:r w:rsidR="00506E18">
        <w:rPr>
          <w:rFonts w:ascii="Times New Roman" w:eastAsia="Times New Roman" w:hAnsi="Times New Roman" w:cs="Times New Roman"/>
        </w:rPr>
        <w:t xml:space="preserve"> from the years 1978 till date. </w:t>
      </w:r>
    </w:p>
    <w:p w14:paraId="72CAC5EB" w14:textId="356467AD" w:rsidR="00317041" w:rsidRDefault="004777C5" w:rsidP="002C53A8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Although there are fluctuations in the temperatures, the general trend is HIGH for both Lagos and Global average temperatures.</w:t>
      </w:r>
    </w:p>
    <w:p w14:paraId="356996F6" w14:textId="2FA282DC" w:rsidR="004777C5" w:rsidRPr="00471A4E" w:rsidRDefault="004777C5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</w:rPr>
      </w:pPr>
      <w:r w:rsidRPr="00B2428C">
        <w:rPr>
          <w:rFonts w:ascii="Times New Roman" w:eastAsia="Times New Roman" w:hAnsi="Times New Roman" w:cs="Times New Roman"/>
        </w:rPr>
        <w:t>The last few hundred years temperatures were not as high as it is now, in more recent years and this is due to the increased fossil-fuel activities of man and global warming.</w:t>
      </w:r>
      <w:r w:rsidR="00B2428C" w:rsidRPr="00B2428C">
        <w:rPr>
          <w:rFonts w:ascii="Times New Roman" w:eastAsia="Times New Roman" w:hAnsi="Times New Roman" w:cs="Times New Roman"/>
        </w:rPr>
        <w:t xml:space="preserve"> This shows the world is getting hotter. </w:t>
      </w:r>
    </w:p>
    <w:p w14:paraId="3B364C61" w14:textId="7E07C857" w:rsidR="00B2428C" w:rsidRPr="00471A4E" w:rsidRDefault="00B2428C" w:rsidP="00B2428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471A4E">
        <w:rPr>
          <w:rFonts w:ascii="Times New Roman" w:hAnsi="Times New Roman" w:cs="Times New Roman"/>
        </w:rPr>
        <w:t xml:space="preserve">The correlation coefficient between Lagos city average temperature and global average temperature is </w:t>
      </w:r>
      <w:r w:rsidRPr="00471A4E">
        <w:rPr>
          <w:rFonts w:ascii="Times New Roman" w:hAnsi="Times New Roman" w:cs="Times New Roman"/>
          <w:b/>
          <w:bCs/>
        </w:rPr>
        <w:t>0.77187478</w:t>
      </w:r>
      <w:r w:rsidR="00471A4E">
        <w:rPr>
          <w:rFonts w:ascii="Times New Roman" w:hAnsi="Times New Roman" w:cs="Times New Roman"/>
          <w:b/>
          <w:bCs/>
        </w:rPr>
        <w:t>.</w:t>
      </w:r>
    </w:p>
    <w:p w14:paraId="11B15EBF" w14:textId="77777777" w:rsidR="00B2428C" w:rsidRDefault="00B2428C" w:rsidP="00471A4E">
      <w:pPr>
        <w:pStyle w:val="ListParagraph"/>
        <w:spacing w:line="360" w:lineRule="auto"/>
        <w:rPr>
          <w:rFonts w:ascii="Times New Roman" w:eastAsia="Times New Roman" w:hAnsi="Times New Roman" w:cs="Times New Roman"/>
        </w:rPr>
      </w:pPr>
    </w:p>
    <w:p w14:paraId="43A85008" w14:textId="77777777" w:rsidR="004777C5" w:rsidRPr="00471A4E" w:rsidRDefault="004777C5" w:rsidP="00471A4E">
      <w:pPr>
        <w:pStyle w:val="ListParagraph"/>
        <w:spacing w:line="360" w:lineRule="auto"/>
        <w:rPr>
          <w:rFonts w:ascii="Times New Roman" w:eastAsia="Times New Roman" w:hAnsi="Times New Roman" w:cs="Times New Roman"/>
        </w:rPr>
      </w:pPr>
    </w:p>
    <w:p w14:paraId="4A5CC24F" w14:textId="0F514A4E" w:rsidR="005834FD" w:rsidRPr="005834FD" w:rsidRDefault="005834FD" w:rsidP="005834FD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Differences Between World Average and Lagos </w:t>
      </w:r>
      <w:r w:rsidR="00317041">
        <w:rPr>
          <w:b/>
          <w:bCs/>
        </w:rPr>
        <w:t xml:space="preserve">City </w:t>
      </w:r>
      <w:r>
        <w:rPr>
          <w:b/>
          <w:bCs/>
        </w:rPr>
        <w:t>Average Temperatures</w:t>
      </w:r>
    </w:p>
    <w:p w14:paraId="544B743E" w14:textId="6DB74537" w:rsidR="005834FD" w:rsidRDefault="005834FD" w:rsidP="005C11E2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4085"/>
        <w:gridCol w:w="4675"/>
      </w:tblGrid>
      <w:tr w:rsidR="002C53A8" w14:paraId="4315AFE7" w14:textId="77777777" w:rsidTr="00317041">
        <w:tc>
          <w:tcPr>
            <w:tcW w:w="590" w:type="dxa"/>
          </w:tcPr>
          <w:p w14:paraId="2142EC67" w14:textId="7EC25638" w:rsidR="002C53A8" w:rsidRDefault="002C53A8" w:rsidP="005C11E2">
            <w:pPr>
              <w:spacing w:line="360" w:lineRule="auto"/>
            </w:pPr>
            <w:r>
              <w:t>S/N</w:t>
            </w:r>
          </w:p>
        </w:tc>
        <w:tc>
          <w:tcPr>
            <w:tcW w:w="4085" w:type="dxa"/>
          </w:tcPr>
          <w:p w14:paraId="1F73F1EE" w14:textId="3C9C53AD" w:rsidR="002C53A8" w:rsidRDefault="00317041" w:rsidP="00317041">
            <w:pPr>
              <w:spacing w:line="360" w:lineRule="auto"/>
              <w:jc w:val="center"/>
            </w:pPr>
            <w:r>
              <w:t>Lagos City Average Temperatures</w:t>
            </w:r>
          </w:p>
        </w:tc>
        <w:tc>
          <w:tcPr>
            <w:tcW w:w="4675" w:type="dxa"/>
          </w:tcPr>
          <w:p w14:paraId="3E14E804" w14:textId="1303811D" w:rsidR="002C53A8" w:rsidRDefault="00317041" w:rsidP="00317041">
            <w:pPr>
              <w:spacing w:line="360" w:lineRule="auto"/>
              <w:jc w:val="center"/>
            </w:pPr>
            <w:r>
              <w:t>Global Average Temperature</w:t>
            </w:r>
          </w:p>
        </w:tc>
      </w:tr>
      <w:tr w:rsidR="002C53A8" w14:paraId="4ACD83D7" w14:textId="77777777" w:rsidTr="00317041">
        <w:tc>
          <w:tcPr>
            <w:tcW w:w="590" w:type="dxa"/>
          </w:tcPr>
          <w:p w14:paraId="320A1194" w14:textId="49066447" w:rsidR="002C53A8" w:rsidRDefault="002C53A8" w:rsidP="005C11E2">
            <w:pPr>
              <w:spacing w:line="360" w:lineRule="auto"/>
            </w:pPr>
            <w:r>
              <w:t>1.</w:t>
            </w:r>
          </w:p>
        </w:tc>
        <w:tc>
          <w:tcPr>
            <w:tcW w:w="4085" w:type="dxa"/>
          </w:tcPr>
          <w:p w14:paraId="47511A61" w14:textId="1C222EC0" w:rsidR="002C53A8" w:rsidRPr="00317041" w:rsidRDefault="00317041" w:rsidP="005C11E2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With an average temperature of </w:t>
            </w:r>
            <w:r>
              <w:t>24.3</w:t>
            </w:r>
            <w:r>
              <w:sym w:font="Symbol" w:char="F0B0"/>
            </w:r>
            <w:r>
              <w:t>C, it is relatively hotter than global average temperature. This has been consistent over time</w:t>
            </w:r>
          </w:p>
        </w:tc>
        <w:tc>
          <w:tcPr>
            <w:tcW w:w="4675" w:type="dxa"/>
          </w:tcPr>
          <w:p w14:paraId="0D6DDD3F" w14:textId="7FAE6BAF" w:rsidR="002C53A8" w:rsidRPr="00382A36" w:rsidRDefault="00317041" w:rsidP="00382A36">
            <w:pPr>
              <w:spacing w:line="360" w:lineRule="auto"/>
            </w:pPr>
            <w:r w:rsidRPr="00382A36">
              <w:rPr>
                <w:color w:val="000000" w:themeColor="text1"/>
              </w:rPr>
              <w:t>With an average temperature of</w:t>
            </w:r>
            <w:r>
              <w:rPr>
                <w:color w:val="000000" w:themeColor="text1"/>
              </w:rPr>
              <w:t xml:space="preserve"> </w:t>
            </w:r>
            <w:r w:rsidRPr="00471A4E">
              <w:rPr>
                <w:color w:val="000000"/>
              </w:rPr>
              <w:t>8.55</w:t>
            </w:r>
            <w:r w:rsidRPr="00382A36">
              <w:sym w:font="Symbol" w:char="F0B0"/>
            </w:r>
            <w:r w:rsidRPr="00382A36">
              <w:t xml:space="preserve">C, it is relatively </w:t>
            </w:r>
            <w:r>
              <w:t>cooler</w:t>
            </w:r>
            <w:r w:rsidRPr="00382A36">
              <w:t xml:space="preserve"> than </w:t>
            </w:r>
            <w:r>
              <w:t>Lagos</w:t>
            </w:r>
            <w:r w:rsidRPr="00382A36">
              <w:t xml:space="preserve"> average </w:t>
            </w:r>
            <w:r w:rsidRPr="00317041">
              <w:t>temperature</w:t>
            </w:r>
            <w:r>
              <w:t>. This has been consistent over time.</w:t>
            </w:r>
          </w:p>
        </w:tc>
      </w:tr>
    </w:tbl>
    <w:p w14:paraId="2AE72EE4" w14:textId="01FEA77D" w:rsidR="005834FD" w:rsidRDefault="005834FD" w:rsidP="005C11E2">
      <w:pPr>
        <w:spacing w:line="360" w:lineRule="auto"/>
      </w:pPr>
    </w:p>
    <w:p w14:paraId="216C24E7" w14:textId="4CD07821" w:rsidR="005834FD" w:rsidRDefault="005834FD" w:rsidP="005C11E2">
      <w:pPr>
        <w:spacing w:line="360" w:lineRule="auto"/>
      </w:pPr>
    </w:p>
    <w:p w14:paraId="2520FBA2" w14:textId="77777777" w:rsidR="009A7CD6" w:rsidRPr="006B0299" w:rsidRDefault="009A7CD6"/>
    <w:p w14:paraId="5BFEEB9C" w14:textId="5DA19E74" w:rsidR="0091786F" w:rsidRPr="006B0299" w:rsidRDefault="0091786F"/>
    <w:p w14:paraId="397F7D79" w14:textId="1A6F09A0" w:rsidR="0091786F" w:rsidRPr="00471A4E" w:rsidRDefault="004777C5">
      <w:pPr>
        <w:rPr>
          <w:b/>
          <w:bCs/>
        </w:rPr>
      </w:pPr>
      <w:r w:rsidRPr="00471A4E">
        <w:rPr>
          <w:b/>
          <w:bCs/>
        </w:rPr>
        <w:t>Reference</w:t>
      </w:r>
      <w:r w:rsidR="005B2D22" w:rsidRPr="00471A4E">
        <w:rPr>
          <w:b/>
          <w:bCs/>
        </w:rPr>
        <w:t xml:space="preserve"> </w:t>
      </w:r>
    </w:p>
    <w:p w14:paraId="26161405" w14:textId="380ABFFC" w:rsidR="005B2D22" w:rsidRDefault="005B2D22"/>
    <w:p w14:paraId="6CFBB6A3" w14:textId="7391A38B" w:rsidR="005B2D22" w:rsidRDefault="00534FAC" w:rsidP="005B2D22">
      <w:pPr>
        <w:rPr>
          <w:rStyle w:val="Hyperlink"/>
        </w:rPr>
      </w:pPr>
      <w:hyperlink r:id="rId6" w:history="1">
        <w:r w:rsidR="005B2D22">
          <w:rPr>
            <w:rStyle w:val="Hyperlink"/>
          </w:rPr>
          <w:t>https://www.distance.to/Lagos</w:t>
        </w:r>
      </w:hyperlink>
    </w:p>
    <w:p w14:paraId="353BFE5D" w14:textId="77777777" w:rsidR="00471A4E" w:rsidRDefault="00471A4E" w:rsidP="005B2D22">
      <w:pPr>
        <w:rPr>
          <w:rStyle w:val="Hyperlink"/>
        </w:rPr>
      </w:pPr>
    </w:p>
    <w:p w14:paraId="7C7FC05F" w14:textId="77777777" w:rsidR="00471A4E" w:rsidRPr="00471A4E" w:rsidRDefault="00534FAC" w:rsidP="00471A4E">
      <w:hyperlink r:id="rId7" w:history="1">
        <w:r w:rsidR="00471A4E" w:rsidRPr="00471A4E">
          <w:rPr>
            <w:rStyle w:val="Hyperlink"/>
          </w:rPr>
          <w:t>https://www.washingtonpost.com/news/capital-weather-gang/wp/2018/04/26/global-temperatures-have-cooled-since-2016-heres-why-thats-normal/</w:t>
        </w:r>
      </w:hyperlink>
    </w:p>
    <w:p w14:paraId="464B0366" w14:textId="77777777" w:rsidR="00471A4E" w:rsidRDefault="00471A4E" w:rsidP="005B2D22"/>
    <w:p w14:paraId="30D580B7" w14:textId="77777777" w:rsidR="004777C5" w:rsidRDefault="004777C5" w:rsidP="005B2D22"/>
    <w:p w14:paraId="5FB13258" w14:textId="77777777" w:rsidR="004777C5" w:rsidRDefault="004777C5" w:rsidP="005B2D22"/>
    <w:p w14:paraId="0F73FAEB" w14:textId="77777777" w:rsidR="005B2D22" w:rsidRPr="006B0299" w:rsidRDefault="005B2D22"/>
    <w:sectPr w:rsidR="005B2D22" w:rsidRPr="006B0299" w:rsidSect="00B52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57B42"/>
    <w:multiLevelType w:val="hybridMultilevel"/>
    <w:tmpl w:val="17E29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D1567"/>
    <w:multiLevelType w:val="hybridMultilevel"/>
    <w:tmpl w:val="A89E4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30FD9"/>
    <w:multiLevelType w:val="hybridMultilevel"/>
    <w:tmpl w:val="DF601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0D78B6"/>
    <w:multiLevelType w:val="multilevel"/>
    <w:tmpl w:val="6996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957994"/>
    <w:multiLevelType w:val="hybridMultilevel"/>
    <w:tmpl w:val="E988A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9538D"/>
    <w:multiLevelType w:val="multilevel"/>
    <w:tmpl w:val="3EC46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FF41AC"/>
    <w:multiLevelType w:val="multilevel"/>
    <w:tmpl w:val="2C2C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6F"/>
    <w:rsid w:val="002C53A8"/>
    <w:rsid w:val="00317041"/>
    <w:rsid w:val="00382A36"/>
    <w:rsid w:val="003E00F3"/>
    <w:rsid w:val="00471A4E"/>
    <w:rsid w:val="004777C5"/>
    <w:rsid w:val="00494171"/>
    <w:rsid w:val="004C09F5"/>
    <w:rsid w:val="00506E18"/>
    <w:rsid w:val="00534FAC"/>
    <w:rsid w:val="005834FD"/>
    <w:rsid w:val="005B2D22"/>
    <w:rsid w:val="005C11E2"/>
    <w:rsid w:val="005D0D8E"/>
    <w:rsid w:val="006B0299"/>
    <w:rsid w:val="007376E0"/>
    <w:rsid w:val="007B4A03"/>
    <w:rsid w:val="0091786F"/>
    <w:rsid w:val="009A7CD6"/>
    <w:rsid w:val="00B2428C"/>
    <w:rsid w:val="00B52EB1"/>
    <w:rsid w:val="00BD0F5A"/>
    <w:rsid w:val="00D935BA"/>
    <w:rsid w:val="00DA7BD2"/>
    <w:rsid w:val="00DE173A"/>
    <w:rsid w:val="00E6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6022C"/>
  <w15:chartTrackingRefBased/>
  <w15:docId w15:val="{B502A334-B330-E34E-AC50-362A5B9C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04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91786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C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786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178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1786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1786F"/>
    <w:rPr>
      <w:b/>
      <w:bCs/>
    </w:rPr>
  </w:style>
  <w:style w:type="character" w:styleId="Emphasis">
    <w:name w:val="Emphasis"/>
    <w:basedOn w:val="DefaultParagraphFont"/>
    <w:uiPriority w:val="20"/>
    <w:qFormat/>
    <w:rsid w:val="00DE173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A03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A03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CD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5834FD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2C53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71A4E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471A4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A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ashingtonpost.com/news/capital-weather-gang/wp/2018/04/26/global-temperatures-have-cooled-since-2016-heres-why-thats-norm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stance.to/Lago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cp:lastPrinted>2020-03-29T12:55:00Z</cp:lastPrinted>
  <dcterms:created xsi:type="dcterms:W3CDTF">2020-03-26T21:02:00Z</dcterms:created>
  <dcterms:modified xsi:type="dcterms:W3CDTF">2020-03-29T13:18:00Z</dcterms:modified>
</cp:coreProperties>
</file>